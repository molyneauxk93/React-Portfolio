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F1707D" w14:textId="77777777" w:rsidR="002F75C8" w:rsidRPr="009C0BE2" w:rsidRDefault="002A470D" w:rsidP="009C0BE2">
      <w:pPr>
        <w:widowControl w:val="0"/>
        <w:spacing w:line="240" w:lineRule="auto"/>
        <w:jc w:val="center"/>
        <w:rPr>
          <w:sz w:val="36"/>
          <w:szCs w:val="24"/>
        </w:rPr>
      </w:pPr>
      <w:r w:rsidRPr="009C0BE2">
        <w:rPr>
          <w:rFonts w:ascii="Times New Roman" w:eastAsia="Times New Roman" w:hAnsi="Times New Roman" w:cs="Times New Roman"/>
          <w:b/>
          <w:sz w:val="36"/>
          <w:szCs w:val="24"/>
        </w:rPr>
        <w:t>Kevin Joshua Molyneaux</w:t>
      </w:r>
    </w:p>
    <w:p w14:paraId="427552D0" w14:textId="09A65F2C" w:rsidR="002F75C8" w:rsidRPr="009C0BE2" w:rsidRDefault="002A470D" w:rsidP="009C0BE2">
      <w:pPr>
        <w:widowControl w:val="0"/>
        <w:spacing w:line="240" w:lineRule="auto"/>
        <w:jc w:val="center"/>
        <w:rPr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1</w:t>
      </w:r>
      <w:ins w:id="0" w:author="Molyneaux,Kevin J(student)" w:date="2020-11-08T17:48:00Z">
        <w:r w:rsidR="00F27807">
          <w:rPr>
            <w:rFonts w:ascii="Times New Roman" w:eastAsia="Times New Roman" w:hAnsi="Times New Roman" w:cs="Times New Roman"/>
            <w:sz w:val="24"/>
            <w:szCs w:val="24"/>
          </w:rPr>
          <w:t>00 Elbridge Rd New Britain</w:t>
        </w:r>
      </w:ins>
      <w:del w:id="1" w:author="Molyneaux,Kevin J(student)" w:date="2020-11-08T17:48:00Z">
        <w:r w:rsidRPr="009C0BE2" w:rsidDel="00F27807">
          <w:rPr>
            <w:rFonts w:ascii="Times New Roman" w:eastAsia="Times New Roman" w:hAnsi="Times New Roman" w:cs="Times New Roman"/>
            <w:sz w:val="24"/>
            <w:szCs w:val="24"/>
          </w:rPr>
          <w:delText xml:space="preserve"> Abbott Road Unit 204 Ellingto</w:delText>
        </w:r>
      </w:del>
      <w:del w:id="2" w:author="Molyneaux,Kevin J(student)" w:date="2020-11-08T17:45:00Z">
        <w:r w:rsidRPr="009C0BE2" w:rsidDel="00F27807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r w:rsidRPr="009C0BE2">
        <w:rPr>
          <w:rFonts w:ascii="Times New Roman" w:eastAsia="Times New Roman" w:hAnsi="Times New Roman" w:cs="Times New Roman"/>
          <w:sz w:val="24"/>
          <w:szCs w:val="24"/>
        </w:rPr>
        <w:t>, CT</w:t>
      </w:r>
    </w:p>
    <w:p w14:paraId="29F6C284" w14:textId="48C9A8E7" w:rsidR="002F75C8" w:rsidRPr="009C0BE2" w:rsidRDefault="00F01A0B" w:rsidP="009C0BE2">
      <w:pPr>
        <w:widowControl w:val="0"/>
        <w:spacing w:line="240" w:lineRule="auto"/>
        <w:jc w:val="center"/>
        <w:rPr>
          <w:sz w:val="24"/>
          <w:szCs w:val="24"/>
        </w:rPr>
      </w:pPr>
      <w:ins w:id="3" w:author="joshy Mol" w:date="2017-01-03T11:34:00Z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</w:t>
        </w:r>
      </w:ins>
      <w:ins w:id="4" w:author="Molyneaux,Kevin J(student)" w:date="2020-11-08T17:49:00Z">
        <w:r w:rsidR="00F2780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molynea@travelers.com</w:t>
        </w:r>
      </w:ins>
      <w:ins w:id="5" w:author="joshy Mol" w:date="2017-01-03T11:34:00Z">
        <w:del w:id="6" w:author="Molyneaux,Kevin J(student)" w:date="2020-11-08T17:48:00Z">
          <w:r w:rsidDel="00F27807">
            <w:rPr>
              <w:rFonts w:ascii="Times New Roman" w:eastAsia="Times New Roman" w:hAnsi="Times New Roman" w:cs="Times New Roman"/>
              <w:color w:val="1155CC"/>
              <w:sz w:val="24"/>
              <w:szCs w:val="24"/>
              <w:u w:val="single"/>
            </w:rPr>
            <w:delText>oshua.molyneaux@live.com</w:delText>
          </w:r>
        </w:del>
      </w:ins>
      <w:del w:id="7" w:author="joshy Mol" w:date="2017-01-03T11:34:00Z">
        <w:r w:rsidRPr="00F01A0B" w:rsidDel="00F01A0B">
          <w:rPr>
            <w:color w:val="1155CC"/>
            <w:rPrChange w:id="8" w:author="joshy Mol" w:date="2017-01-03T11:34:00Z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molyneauxk@my.easternct.com</w:delText>
        </w:r>
      </w:del>
    </w:p>
    <w:p w14:paraId="7A910A55" w14:textId="05950F29" w:rsidR="003C7F75" w:rsidRPr="009C0BE2" w:rsidRDefault="002A470D" w:rsidP="009C0B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Cell: 860-999-3972</w:t>
      </w:r>
    </w:p>
    <w:p w14:paraId="29464A8D" w14:textId="7B901C80" w:rsidR="00F815B1" w:rsidRPr="009C0BE2" w:rsidRDefault="00F815B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9" w:author="joshy Mol" w:date="2016-11-04T13:52:00Z">
          <w:pPr>
            <w:widowControl w:val="0"/>
            <w:spacing w:line="240" w:lineRule="auto"/>
            <w:ind w:left="720" w:firstLine="720"/>
          </w:pPr>
        </w:pPrChange>
      </w:pPr>
    </w:p>
    <w:p w14:paraId="0D3E480C" w14:textId="18E265DA" w:rsidR="00D01DD6" w:rsidRDefault="00D01DD6" w:rsidP="009C0BE2">
      <w:pPr>
        <w:widowControl w:val="0"/>
        <w:spacing w:line="240" w:lineRule="auto"/>
        <w:rPr>
          <w:ins w:id="10" w:author="joshy Mol" w:date="2016-11-04T13:58:00Z"/>
          <w:rFonts w:eastAsia="Times New Roman"/>
          <w:sz w:val="24"/>
          <w:szCs w:val="24"/>
        </w:rPr>
      </w:pPr>
    </w:p>
    <w:p w14:paraId="251822F0" w14:textId="181CD73D" w:rsidR="008043EC" w:rsidRPr="008043EC" w:rsidRDefault="00F27807">
      <w:pPr>
        <w:widowControl w:val="0"/>
        <w:spacing w:line="240" w:lineRule="auto"/>
        <w:jc w:val="center"/>
        <w:rPr>
          <w:ins w:id="11" w:author="joshy Mol" w:date="2016-11-04T13:46:00Z"/>
          <w:rFonts w:eastAsia="Times New Roman"/>
          <w:sz w:val="24"/>
          <w:szCs w:val="24"/>
          <w:rPrChange w:id="12" w:author="joshy Mol" w:date="2016-11-04T13:59:00Z">
            <w:rPr>
              <w:ins w:id="13" w:author="joshy Mol" w:date="2016-11-04T13:46:00Z"/>
              <w:rFonts w:eastAsia="Times New Roman"/>
              <w:b/>
              <w:sz w:val="24"/>
              <w:szCs w:val="24"/>
            </w:rPr>
          </w:rPrChange>
        </w:rPr>
        <w:pPrChange w:id="14" w:author="joshy Mol" w:date="2016-11-04T13:59:00Z">
          <w:pPr>
            <w:widowControl w:val="0"/>
            <w:spacing w:line="240" w:lineRule="auto"/>
          </w:pPr>
        </w:pPrChange>
      </w:pPr>
      <w:ins w:id="15" w:author="Molyneaux,Kevin J(student)" w:date="2020-11-08T17:50:00Z">
        <w:r>
          <w:rPr>
            <w:rFonts w:eastAsia="Times New Roman"/>
            <w:sz w:val="24"/>
            <w:szCs w:val="24"/>
          </w:rPr>
          <w:t xml:space="preserve">Software </w:t>
        </w:r>
      </w:ins>
      <w:ins w:id="16" w:author="Molyneaux,Kevin J(student)" w:date="2020-11-08T18:39:00Z">
        <w:r w:rsidR="00C55474">
          <w:rPr>
            <w:rFonts w:eastAsia="Times New Roman"/>
            <w:sz w:val="24"/>
            <w:szCs w:val="24"/>
          </w:rPr>
          <w:t>Programme</w:t>
        </w:r>
      </w:ins>
      <w:ins w:id="17" w:author="Molyneaux,Kevin J(student)" w:date="2020-11-08T17:54:00Z">
        <w:r>
          <w:rPr>
            <w:rFonts w:eastAsia="Times New Roman"/>
            <w:sz w:val="24"/>
            <w:szCs w:val="24"/>
          </w:rPr>
          <w:t>r</w:t>
        </w:r>
      </w:ins>
      <w:ins w:id="18" w:author="Molyneaux,Kevin J(student)" w:date="2020-11-08T17:50:00Z">
        <w:r>
          <w:rPr>
            <w:rFonts w:eastAsia="Times New Roman"/>
            <w:sz w:val="24"/>
            <w:szCs w:val="24"/>
          </w:rPr>
          <w:t xml:space="preserve"> in Claim IT Production Support</w:t>
        </w:r>
      </w:ins>
      <w:ins w:id="19" w:author="Molyneaux,Kevin J(student)" w:date="2020-11-08T17:51:00Z">
        <w:r>
          <w:rPr>
            <w:rFonts w:eastAsia="Times New Roman"/>
            <w:sz w:val="24"/>
            <w:szCs w:val="24"/>
          </w:rPr>
          <w:t xml:space="preserve"> at Travelers Insurance</w:t>
        </w:r>
      </w:ins>
      <w:ins w:id="20" w:author="joshy Mol" w:date="2016-11-04T13:58:00Z">
        <w:del w:id="21" w:author="Molyneaux,Kevin J(student)" w:date="2020-11-08T17:50:00Z">
          <w:r w:rsidR="008043EC" w:rsidDel="00F27807">
            <w:rPr>
              <w:rFonts w:eastAsia="Times New Roman"/>
              <w:sz w:val="24"/>
              <w:szCs w:val="24"/>
            </w:rPr>
            <w:delText>Graduating Computer Scien</w:delText>
          </w:r>
        </w:del>
        <w:del w:id="22" w:author="Molyneaux,Kevin J(student)" w:date="2020-11-08T17:49:00Z">
          <w:r w:rsidR="008043EC" w:rsidDel="00F27807">
            <w:rPr>
              <w:rFonts w:eastAsia="Times New Roman"/>
              <w:sz w:val="24"/>
              <w:szCs w:val="24"/>
            </w:rPr>
            <w:delText>ce major from Eastern Connecticut State University</w:delText>
          </w:r>
        </w:del>
        <w:r w:rsidR="008043EC">
          <w:rPr>
            <w:rFonts w:eastAsia="Times New Roman"/>
            <w:sz w:val="24"/>
            <w:szCs w:val="24"/>
          </w:rPr>
          <w:t>. Offers exceptional computer, interpersonal and time management skills.</w:t>
        </w:r>
      </w:ins>
    </w:p>
    <w:p w14:paraId="172B94FE" w14:textId="1D3FA475" w:rsidR="00D01DD6" w:rsidRDefault="00D01DD6" w:rsidP="009C0BE2">
      <w:pPr>
        <w:widowControl w:val="0"/>
        <w:spacing w:line="240" w:lineRule="auto"/>
        <w:rPr>
          <w:ins w:id="23" w:author="joshy Mol" w:date="2016-11-04T13:49:00Z"/>
          <w:rFonts w:eastAsia="Times New Roman"/>
          <w:b/>
          <w:sz w:val="24"/>
          <w:szCs w:val="24"/>
        </w:rPr>
      </w:pPr>
    </w:p>
    <w:p w14:paraId="4EC86544" w14:textId="6202D68D" w:rsidR="00D01DD6" w:rsidRDefault="00D01DD6" w:rsidP="009C0BE2">
      <w:pPr>
        <w:widowControl w:val="0"/>
        <w:spacing w:line="240" w:lineRule="auto"/>
        <w:rPr>
          <w:ins w:id="24" w:author="joshy Mol" w:date="2016-11-04T13:49:00Z"/>
          <w:rFonts w:eastAsia="Times New Roman"/>
          <w:b/>
          <w:sz w:val="24"/>
          <w:szCs w:val="24"/>
        </w:rPr>
      </w:pPr>
      <w:r w:rsidRPr="009C0B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38C435" wp14:editId="3A87CDF7">
                <wp:simplePos x="0" y="0"/>
                <wp:positionH relativeFrom="margin">
                  <wp:posOffset>0</wp:posOffset>
                </wp:positionH>
                <wp:positionV relativeFrom="page">
                  <wp:posOffset>2137410</wp:posOffset>
                </wp:positionV>
                <wp:extent cx="68389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3F708" id="Straight Connector 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68.3pt" to="538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734F2EF0" w14:textId="15A5D162" w:rsidR="001D29F8" w:rsidRPr="009C0BE2" w:rsidRDefault="001D29F8" w:rsidP="009C0BE2">
      <w:pPr>
        <w:widowControl w:val="0"/>
        <w:spacing w:line="240" w:lineRule="auto"/>
        <w:rPr>
          <w:rFonts w:eastAsia="Times New Roman"/>
          <w:b/>
          <w:sz w:val="24"/>
          <w:szCs w:val="24"/>
        </w:rPr>
      </w:pPr>
      <w:r w:rsidRPr="009C0BE2">
        <w:rPr>
          <w:rFonts w:eastAsia="Times New Roman"/>
          <w:b/>
          <w:sz w:val="24"/>
          <w:szCs w:val="24"/>
        </w:rPr>
        <w:t>SUMMARY OF QUALIFICATIONS</w:t>
      </w:r>
    </w:p>
    <w:p w14:paraId="3FC8A273" w14:textId="59AD5125" w:rsidR="001D29F8" w:rsidRPr="009C0BE2" w:rsidRDefault="001D29F8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· Takes initiative to exceed expectations and thrives in a team</w:t>
      </w:r>
      <w:r w:rsidR="00595D91" w:rsidRPr="009C0BE2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14:paraId="0F0CF9F6" w14:textId="7E26902E" w:rsidR="00595D91" w:rsidRPr="009C0BE2" w:rsidRDefault="00595D91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r w:rsidR="00A01065">
        <w:rPr>
          <w:rFonts w:ascii="Times New Roman" w:eastAsia="Times New Roman" w:hAnsi="Times New Roman" w:cs="Times New Roman"/>
          <w:sz w:val="24"/>
          <w:szCs w:val="24"/>
        </w:rPr>
        <w:t>Computer proficiency includes Microsoft Office</w:t>
      </w:r>
    </w:p>
    <w:p w14:paraId="7FDE0038" w14:textId="77777777" w:rsidR="00595D91" w:rsidRPr="009C0BE2" w:rsidRDefault="00595D91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· Flexible to changing priorities with proven decision-making capabilities</w:t>
      </w:r>
    </w:p>
    <w:p w14:paraId="02BB6AD8" w14:textId="690EDB92" w:rsidR="00595D91" w:rsidRPr="009C0BE2" w:rsidRDefault="00595D91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Demonstrates strong </w:t>
      </w:r>
      <w:proofErr w:type="gramStart"/>
      <w:r w:rsidRPr="009C0BE2">
        <w:rPr>
          <w:rFonts w:ascii="Times New Roman" w:eastAsia="Times New Roman" w:hAnsi="Times New Roman" w:cs="Times New Roman"/>
          <w:sz w:val="24"/>
          <w:szCs w:val="24"/>
        </w:rPr>
        <w:t>interpersonal skills</w:t>
      </w:r>
      <w:proofErr w:type="gramEnd"/>
      <w:r w:rsidRPr="009C0BE2">
        <w:rPr>
          <w:rFonts w:ascii="Times New Roman" w:eastAsia="Times New Roman" w:hAnsi="Times New Roman" w:cs="Times New Roman"/>
          <w:sz w:val="24"/>
          <w:szCs w:val="24"/>
        </w:rPr>
        <w:t>, easily establishes rapport with colleagues</w:t>
      </w:r>
    </w:p>
    <w:p w14:paraId="6AFE95BE" w14:textId="22738BA3" w:rsidR="00595D91" w:rsidRPr="009C0BE2" w:rsidRDefault="00595D91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r w:rsidR="00A01065">
        <w:rPr>
          <w:rFonts w:ascii="Times New Roman" w:eastAsia="Times New Roman" w:hAnsi="Times New Roman" w:cs="Times New Roman"/>
          <w:sz w:val="24"/>
          <w:szCs w:val="24"/>
        </w:rPr>
        <w:t>Technical proficiency includes PC applications</w:t>
      </w:r>
    </w:p>
    <w:p w14:paraId="43C3797C" w14:textId="77777777" w:rsidR="00595D91" w:rsidRPr="009C0BE2" w:rsidRDefault="00595D91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· Demonstrates ability to manage multiple priorities effectively</w:t>
      </w:r>
    </w:p>
    <w:p w14:paraId="0DC03CF4" w14:textId="3B5B36A1" w:rsidR="007B22C7" w:rsidRDefault="00F815B1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r w:rsidR="007C28B1" w:rsidRPr="009C0BE2">
        <w:rPr>
          <w:rFonts w:ascii="Times New Roman" w:eastAsia="Times New Roman" w:hAnsi="Times New Roman" w:cs="Times New Roman"/>
          <w:sz w:val="24"/>
          <w:szCs w:val="24"/>
        </w:rPr>
        <w:t>Skilled in planning, coordinating and supervising projects</w:t>
      </w:r>
    </w:p>
    <w:p w14:paraId="6BCE0C5C" w14:textId="354B7F4D" w:rsidR="002F75C8" w:rsidRPr="009C0BE2" w:rsidRDefault="00D01DD6" w:rsidP="009C0BE2">
      <w:pPr>
        <w:widowControl w:val="0"/>
        <w:spacing w:line="240" w:lineRule="auto"/>
        <w:rPr>
          <w:sz w:val="24"/>
          <w:szCs w:val="24"/>
        </w:rPr>
      </w:pPr>
      <w:r w:rsidRPr="009C0B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25DD22" wp14:editId="68730358">
                <wp:simplePos x="0" y="0"/>
                <wp:positionH relativeFrom="margin">
                  <wp:posOffset>0</wp:posOffset>
                </wp:positionH>
                <wp:positionV relativeFrom="page">
                  <wp:posOffset>3718560</wp:posOffset>
                </wp:positionV>
                <wp:extent cx="68389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87729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292.8pt" to="538.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5ABD0C72" w14:textId="396C5417" w:rsidR="002F75C8" w:rsidRPr="009C0BE2" w:rsidRDefault="002A470D" w:rsidP="009C0BE2">
      <w:pPr>
        <w:widowControl w:val="0"/>
        <w:spacing w:line="240" w:lineRule="auto"/>
        <w:rPr>
          <w:sz w:val="24"/>
          <w:szCs w:val="24"/>
        </w:rPr>
      </w:pPr>
      <w:r w:rsidRPr="009C0BE2">
        <w:rPr>
          <w:b/>
          <w:sz w:val="24"/>
          <w:szCs w:val="24"/>
        </w:rPr>
        <w:t>EDUCATION</w:t>
      </w:r>
    </w:p>
    <w:p w14:paraId="21936854" w14:textId="211DC980" w:rsidR="00646FA1" w:rsidRPr="009C0BE2" w:rsidRDefault="00646FA1" w:rsidP="009C0B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b/>
          <w:sz w:val="24"/>
          <w:szCs w:val="24"/>
        </w:rPr>
        <w:t xml:space="preserve">BS Computer Science, </w:t>
      </w:r>
      <w:r w:rsidR="002A470D" w:rsidRPr="009C0BE2">
        <w:rPr>
          <w:rFonts w:ascii="Times New Roman" w:eastAsia="Times New Roman" w:hAnsi="Times New Roman" w:cs="Times New Roman"/>
          <w:b/>
          <w:sz w:val="24"/>
          <w:szCs w:val="24"/>
        </w:rPr>
        <w:t>Eastern Connecticut State University,</w:t>
      </w:r>
      <w:r w:rsidR="002A470D" w:rsidRPr="009C0BE2">
        <w:rPr>
          <w:rFonts w:ascii="Times New Roman" w:eastAsia="Times New Roman" w:hAnsi="Times New Roman" w:cs="Times New Roman"/>
          <w:sz w:val="24"/>
          <w:szCs w:val="24"/>
        </w:rPr>
        <w:t xml:space="preserve"> Willimantic, CT </w:t>
      </w:r>
      <w:r w:rsidRPr="009C0BE2">
        <w:rPr>
          <w:rFonts w:ascii="Times New Roman" w:eastAsia="Times New Roman" w:hAnsi="Times New Roman" w:cs="Times New Roman"/>
          <w:sz w:val="24"/>
          <w:szCs w:val="24"/>
        </w:rPr>
        <w:tab/>
      </w:r>
      <w:r w:rsidRPr="009C0BE2">
        <w:rPr>
          <w:rFonts w:ascii="Times New Roman" w:eastAsia="Times New Roman" w:hAnsi="Times New Roman" w:cs="Times New Roman"/>
          <w:sz w:val="24"/>
          <w:szCs w:val="24"/>
        </w:rPr>
        <w:tab/>
      </w:r>
      <w:r w:rsidR="00B438C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9C0BE2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2F161C1C" w14:textId="52FD3671" w:rsidR="00646FA1" w:rsidRPr="009C0BE2" w:rsidDel="00E527A4" w:rsidRDefault="00646FA1" w:rsidP="009C0BE2">
      <w:pPr>
        <w:widowControl w:val="0"/>
        <w:spacing w:line="240" w:lineRule="auto"/>
        <w:rPr>
          <w:del w:id="25" w:author="Molyneaux,Kevin J(student)" w:date="2020-11-08T19:02:00Z"/>
          <w:rFonts w:ascii="Times New Roman" w:eastAsia="Times New Roman" w:hAnsi="Times New Roman" w:cs="Times New Roman"/>
          <w:b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b/>
          <w:sz w:val="24"/>
          <w:szCs w:val="24"/>
        </w:rPr>
        <w:t xml:space="preserve">GPA: </w:t>
      </w:r>
      <w:r w:rsidR="00401720" w:rsidRPr="009C0BE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ins w:id="26" w:author="Kevin" w:date="2020-11-07T16:55:00Z">
        <w:r w:rsidR="00770A8B">
          <w:rPr>
            <w:rFonts w:ascii="Times New Roman" w:eastAsia="Times New Roman" w:hAnsi="Times New Roman" w:cs="Times New Roman"/>
            <w:b/>
            <w:sz w:val="24"/>
            <w:szCs w:val="24"/>
          </w:rPr>
          <w:t>3</w:t>
        </w:r>
      </w:ins>
      <w:del w:id="27" w:author="Kevin" w:date="2020-11-07T16:55:00Z">
        <w:r w:rsidR="00401720" w:rsidRPr="009C0BE2" w:rsidDel="00770A8B">
          <w:rPr>
            <w:rFonts w:ascii="Times New Roman" w:eastAsia="Times New Roman" w:hAnsi="Times New Roman" w:cs="Times New Roman"/>
            <w:b/>
            <w:sz w:val="24"/>
            <w:szCs w:val="24"/>
          </w:rPr>
          <w:delText>2</w:delText>
        </w:r>
      </w:del>
      <w:ins w:id="28" w:author="joshy Mol" w:date="2017-01-03T11:30:00Z">
        <w:del w:id="29" w:author="Kevin" w:date="2020-11-07T16:55:00Z">
          <w:r w:rsidR="000F2203" w:rsidDel="00770A8B">
            <w:rPr>
              <w:rFonts w:ascii="Times New Roman" w:eastAsia="Times New Roman" w:hAnsi="Times New Roman" w:cs="Times New Roman"/>
              <w:b/>
              <w:sz w:val="24"/>
              <w:szCs w:val="24"/>
            </w:rPr>
            <w:delText>1</w:delText>
          </w:r>
        </w:del>
      </w:ins>
      <w:del w:id="30" w:author="joshy Mol" w:date="2017-01-03T11:30:00Z">
        <w:r w:rsidR="00401720" w:rsidRPr="009C0BE2" w:rsidDel="000F2203">
          <w:rPr>
            <w:rFonts w:ascii="Times New Roman" w:eastAsia="Times New Roman" w:hAnsi="Times New Roman" w:cs="Times New Roman"/>
            <w:b/>
            <w:sz w:val="24"/>
            <w:szCs w:val="24"/>
          </w:rPr>
          <w:delText>2</w:delText>
        </w:r>
      </w:del>
    </w:p>
    <w:p w14:paraId="063230F1" w14:textId="6E17DA90" w:rsidR="00C84751" w:rsidDel="00E527A4" w:rsidRDefault="00646FA1" w:rsidP="009C0BE2">
      <w:pPr>
        <w:widowControl w:val="0"/>
        <w:spacing w:line="240" w:lineRule="auto"/>
        <w:rPr>
          <w:del w:id="31" w:author="Molyneaux,Kevin J(student)" w:date="2020-11-08T19:01:00Z"/>
          <w:rFonts w:ascii="Times New Roman" w:eastAsia="Times New Roman" w:hAnsi="Times New Roman" w:cs="Times New Roman"/>
          <w:sz w:val="24"/>
          <w:szCs w:val="24"/>
        </w:rPr>
      </w:pPr>
      <w:del w:id="32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Activities: </w:delText>
        </w:r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Computer Science Club</w:delText>
        </w:r>
      </w:del>
      <w:ins w:id="33" w:author="Garrett Dancik" w:date="2016-11-03T23:10:00Z">
        <w:del w:id="34" w:author="Molyneaux,Kevin J(student)" w:date="2020-11-08T19:02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 (</w:delText>
          </w:r>
        </w:del>
      </w:ins>
      <w:del w:id="35" w:author="Garrett Dancik" w:date="2016-11-03T23:10:00Z">
        <w:r w:rsidRPr="009C0BE2" w:rsidDel="009C0BE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36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2015 to present</w:delText>
        </w:r>
      </w:del>
      <w:ins w:id="37" w:author="Garrett Dancik" w:date="2016-11-03T23:10:00Z">
        <w:del w:id="38" w:author="Molyneaux,Kevin J(student)" w:date="2020-11-08T19:02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>)</w:delText>
          </w:r>
        </w:del>
      </w:ins>
      <w:del w:id="39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; Caribbean Student Association</w:delText>
        </w:r>
      </w:del>
      <w:ins w:id="40" w:author="Garrett Dancik" w:date="2016-11-03T23:10:00Z">
        <w:del w:id="41" w:author="Molyneaux,Kevin J(student)" w:date="2020-11-08T19:02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 (</w:delText>
          </w:r>
        </w:del>
      </w:ins>
      <w:del w:id="42" w:author="Garrett Dancik" w:date="2016-11-03T23:10:00Z">
        <w:r w:rsidRPr="009C0BE2" w:rsidDel="009C0BE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43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2014 to present</w:delText>
        </w:r>
      </w:del>
      <w:ins w:id="44" w:author="Garrett Dancik" w:date="2016-11-03T23:10:00Z">
        <w:del w:id="45" w:author="Molyneaux,Kevin J(student)" w:date="2020-11-08T19:02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>)</w:delText>
          </w:r>
        </w:del>
      </w:ins>
      <w:del w:id="46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; History Club</w:delText>
        </w:r>
      </w:del>
      <w:ins w:id="47" w:author="Garrett Dancik" w:date="2016-11-03T23:10:00Z">
        <w:del w:id="48" w:author="Molyneaux,Kevin J(student)" w:date="2020-11-08T19:02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 (</w:delText>
          </w:r>
        </w:del>
      </w:ins>
      <w:del w:id="49" w:author="Garrett Dancik" w:date="2016-11-03T23:10:00Z">
        <w:r w:rsidRPr="009C0BE2" w:rsidDel="009C0BE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50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2014 to 2015</w:delText>
        </w:r>
      </w:del>
      <w:ins w:id="51" w:author="Garrett Dancik" w:date="2016-11-03T23:10:00Z">
        <w:del w:id="52" w:author="Molyneaux,Kevin J(student)" w:date="2020-11-08T19:02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>)</w:delText>
          </w:r>
        </w:del>
      </w:ins>
      <w:del w:id="53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, F</w:delText>
        </w:r>
        <w:r w:rsidR="00824381"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irst Year Residential Experience</w:delText>
        </w:r>
      </w:del>
      <w:del w:id="54" w:author="Garrett Dancik" w:date="2016-11-03T23:10:00Z">
        <w:r w:rsidR="00824381" w:rsidRPr="009C0BE2" w:rsidDel="009C0BE2">
          <w:rPr>
            <w:rFonts w:ascii="Times New Roman" w:eastAsia="Times New Roman" w:hAnsi="Times New Roman" w:cs="Times New Roman"/>
            <w:sz w:val="24"/>
            <w:szCs w:val="24"/>
          </w:rPr>
          <w:delText>(F.Y.R.E)</w:delText>
        </w:r>
      </w:del>
      <w:ins w:id="55" w:author="Garrett Dancik" w:date="2016-11-03T23:10:00Z">
        <w:del w:id="56" w:author="Molyneaux,Kevin J(student)" w:date="2020-11-08T19:02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 (</w:delText>
          </w:r>
        </w:del>
      </w:ins>
      <w:del w:id="57" w:author="Garrett Dancik" w:date="2016-11-03T23:10:00Z">
        <w:r w:rsidR="00824381" w:rsidRPr="009C0BE2" w:rsidDel="009C0BE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  <w:r w:rsidRPr="009C0BE2" w:rsidDel="009C0BE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58" w:author="Molyneaux,Kevin J(student)" w:date="2020-11-08T19:02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2015 t</w:delText>
        </w:r>
      </w:del>
      <w:del w:id="59" w:author="Molyneaux,Kevin J(student)" w:date="2020-11-08T19:01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o present</w:delText>
        </w:r>
      </w:del>
      <w:ins w:id="60" w:author="Garrett Dancik" w:date="2016-11-03T23:10:00Z">
        <w:del w:id="61" w:author="Molyneaux,Kevin J(student)" w:date="2020-11-08T19:01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>)</w:delText>
          </w:r>
        </w:del>
      </w:ins>
      <w:del w:id="62" w:author="Molyneaux,Kevin J(student)" w:date="2020-11-08T19:01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 xml:space="preserve">; </w:delText>
        </w:r>
      </w:del>
    </w:p>
    <w:p w14:paraId="7E411D7C" w14:textId="08272803" w:rsidR="00646FA1" w:rsidRPr="009C0BE2" w:rsidDel="00E527A4" w:rsidRDefault="00646FA1" w:rsidP="009C0BE2">
      <w:pPr>
        <w:widowControl w:val="0"/>
        <w:spacing w:line="240" w:lineRule="auto"/>
        <w:rPr>
          <w:del w:id="63" w:author="Molyneaux,Kevin J(student)" w:date="2020-11-08T19:01:00Z"/>
          <w:rFonts w:ascii="Times New Roman" w:eastAsia="Times New Roman" w:hAnsi="Times New Roman" w:cs="Times New Roman"/>
          <w:sz w:val="24"/>
          <w:szCs w:val="24"/>
        </w:rPr>
      </w:pPr>
      <w:del w:id="64" w:author="Molyneaux,Kevin J(student)" w:date="2020-11-08T19:01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T3 Transfer Theme Housing</w:delText>
        </w:r>
      </w:del>
      <w:ins w:id="65" w:author="Garrett Dancik" w:date="2016-11-03T23:10:00Z">
        <w:del w:id="66" w:author="Molyneaux,Kevin J(student)" w:date="2020-11-08T19:01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 (</w:delText>
          </w:r>
        </w:del>
      </w:ins>
      <w:del w:id="67" w:author="Garrett Dancik" w:date="2016-11-03T23:10:00Z">
        <w:r w:rsidRPr="009C0BE2" w:rsidDel="009C0BE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68" w:author="Molyneaux,Kevin J(student)" w:date="2020-11-08T19:01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2014 to 2015</w:delText>
        </w:r>
      </w:del>
      <w:ins w:id="69" w:author="Garrett Dancik" w:date="2016-11-03T23:10:00Z">
        <w:del w:id="70" w:author="Molyneaux,Kevin J(student)" w:date="2020-11-08T19:01:00Z">
          <w:r w:rsidR="009C0BE2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>)</w:delText>
          </w:r>
        </w:del>
      </w:ins>
    </w:p>
    <w:p w14:paraId="23150A8C" w14:textId="02AC869E" w:rsidR="002F75C8" w:rsidRDefault="00646FA1" w:rsidP="009C0B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71" w:author="Molyneaux,Kevin J(student)" w:date="2020-11-08T19:01:00Z">
        <w:r w:rsidRPr="009C0BE2" w:rsidDel="00E527A4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Relevant Coursework: </w:delText>
        </w:r>
        <w:r w:rsidR="00C2011F"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Computer Science and Programming I and II; Data Structures and Algorithms; Computer Organizations and Architecture</w:delText>
        </w:r>
        <w:r w:rsidR="00CB1123"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, Introduction to</w:delText>
        </w:r>
      </w:del>
      <w:ins w:id="72" w:author="joshy Mol" w:date="2017-01-03T12:03:00Z">
        <w:del w:id="73" w:author="Molyneaux,Kevin J(student)" w:date="2020-11-08T19:01:00Z">
          <w:r w:rsidR="00467FDA" w:rsidDel="00E527A4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 Web Development, Net-Centric Computing</w:delText>
          </w:r>
        </w:del>
      </w:ins>
      <w:del w:id="74" w:author="joshy Mol" w:date="2017-01-03T12:03:00Z">
        <w:r w:rsidR="00CB1123" w:rsidRPr="009C0BE2" w:rsidDel="00467FDA">
          <w:rPr>
            <w:rFonts w:ascii="Times New Roman" w:eastAsia="Times New Roman" w:hAnsi="Times New Roman" w:cs="Times New Roman"/>
            <w:sz w:val="24"/>
            <w:szCs w:val="24"/>
          </w:rPr>
          <w:delText xml:space="preserve"> Bioinformatics</w:delText>
        </w:r>
      </w:del>
    </w:p>
    <w:p w14:paraId="794250EE" w14:textId="2A943FD5" w:rsidR="002F75C8" w:rsidRPr="009C0BE2" w:rsidRDefault="00E527A4" w:rsidP="009C0BE2">
      <w:pPr>
        <w:widowControl w:val="0"/>
        <w:spacing w:line="240" w:lineRule="auto"/>
        <w:rPr>
          <w:sz w:val="24"/>
          <w:szCs w:val="24"/>
        </w:rPr>
      </w:pPr>
      <w:r w:rsidRPr="009C0B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4D9A12" wp14:editId="01B68520">
                <wp:simplePos x="0" y="0"/>
                <wp:positionH relativeFrom="margin">
                  <wp:align>right</wp:align>
                </wp:positionH>
                <wp:positionV relativeFrom="page">
                  <wp:posOffset>4454525</wp:posOffset>
                </wp:positionV>
                <wp:extent cx="68389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D582" id="Straight Connector 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7.3pt,350.75pt" to="1025.8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22F877EA" w14:textId="00A08523" w:rsidR="00B87784" w:rsidRPr="009C0BE2" w:rsidRDefault="00B87784" w:rsidP="009C0BE2">
      <w:pPr>
        <w:widowControl w:val="0"/>
        <w:spacing w:line="240" w:lineRule="auto"/>
        <w:rPr>
          <w:b/>
          <w:sz w:val="24"/>
          <w:szCs w:val="24"/>
        </w:rPr>
      </w:pPr>
      <w:r w:rsidRPr="009C0BE2">
        <w:rPr>
          <w:b/>
          <w:sz w:val="24"/>
          <w:szCs w:val="24"/>
        </w:rPr>
        <w:t>COMPUTER SKILLS</w:t>
      </w:r>
    </w:p>
    <w:p w14:paraId="311D0986" w14:textId="70DB5D39" w:rsidR="00B87784" w:rsidRPr="009C0BE2" w:rsidRDefault="00B87784" w:rsidP="009C0B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Operating systems: Microsoft Windows XP, Windows 7, Windows 8, and Windows 10</w:t>
      </w:r>
    </w:p>
    <w:p w14:paraId="42033864" w14:textId="5E7C6592" w:rsidR="00B87784" w:rsidRPr="009C0BE2" w:rsidRDefault="00B87784" w:rsidP="009C0B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Programs: Proficient in Microsoft office suite (e.g., Word, Excel)</w:t>
      </w:r>
    </w:p>
    <w:p w14:paraId="10971E96" w14:textId="7DAAE53C" w:rsidR="00B87784" w:rsidRDefault="00B87784" w:rsidP="009C0B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Proficient in C++, </w:t>
      </w:r>
      <w:proofErr w:type="spellStart"/>
      <w:r w:rsidRPr="009C0BE2">
        <w:rPr>
          <w:rFonts w:ascii="Times New Roman" w:eastAsia="Times New Roman" w:hAnsi="Times New Roman" w:cs="Times New Roman"/>
          <w:sz w:val="24"/>
          <w:szCs w:val="24"/>
        </w:rPr>
        <w:t>Java</w:t>
      </w:r>
      <w:ins w:id="75" w:author="Molyneaux,Kevin J(student)" w:date="2020-11-08T17:53:00Z">
        <w:r w:rsidR="00F27807">
          <w:rPr>
            <w:rFonts w:ascii="Times New Roman" w:eastAsia="Times New Roman" w:hAnsi="Times New Roman" w:cs="Times New Roman"/>
            <w:sz w:val="24"/>
            <w:szCs w:val="24"/>
          </w:rPr>
          <w:t>script</w:t>
        </w:r>
      </w:ins>
      <w:proofErr w:type="spellEnd"/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76" w:author="Molyneaux,Kevin J(student)" w:date="2020-11-08T17:53:00Z">
        <w:r w:rsidR="00F27807">
          <w:rPr>
            <w:rFonts w:ascii="Times New Roman" w:eastAsia="Times New Roman" w:hAnsi="Times New Roman" w:cs="Times New Roman"/>
            <w:sz w:val="24"/>
            <w:szCs w:val="24"/>
          </w:rPr>
          <w:t>C#, Visual Basic</w:t>
        </w:r>
      </w:ins>
      <w:del w:id="77" w:author="Molyneaux,Kevin J(student)" w:date="2020-11-08T17:53:00Z">
        <w:r w:rsidRPr="009C0BE2" w:rsidDel="00F27807">
          <w:rPr>
            <w:rFonts w:ascii="Times New Roman" w:eastAsia="Times New Roman" w:hAnsi="Times New Roman" w:cs="Times New Roman"/>
            <w:sz w:val="24"/>
            <w:szCs w:val="24"/>
          </w:rPr>
          <w:delText>Python, HTML5, R</w:delText>
        </w:r>
      </w:del>
    </w:p>
    <w:p w14:paraId="7D6B9322" w14:textId="72B3F2F8" w:rsidR="00B87784" w:rsidRPr="009C0BE2" w:rsidRDefault="00E527A4" w:rsidP="009C0BE2">
      <w:pPr>
        <w:widowControl w:val="0"/>
        <w:spacing w:line="240" w:lineRule="auto"/>
        <w:rPr>
          <w:sz w:val="24"/>
          <w:szCs w:val="24"/>
        </w:rPr>
      </w:pPr>
      <w:r w:rsidRPr="009C0B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9A1392" wp14:editId="3714727A">
                <wp:simplePos x="0" y="0"/>
                <wp:positionH relativeFrom="margin">
                  <wp:align>right</wp:align>
                </wp:positionH>
                <wp:positionV relativeFrom="page">
                  <wp:posOffset>5341620</wp:posOffset>
                </wp:positionV>
                <wp:extent cx="68389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6C11" id="Straight Connector 5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7.3pt,420.6pt" to="1025.8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10926DAD" w14:textId="2540741D" w:rsidR="002F75C8" w:rsidRPr="009C0BE2" w:rsidRDefault="00C2011F" w:rsidP="009C0BE2">
      <w:pPr>
        <w:widowControl w:val="0"/>
        <w:spacing w:line="240" w:lineRule="auto"/>
        <w:rPr>
          <w:sz w:val="24"/>
          <w:szCs w:val="24"/>
        </w:rPr>
      </w:pPr>
      <w:r w:rsidRPr="009C0BE2">
        <w:rPr>
          <w:b/>
          <w:sz w:val="24"/>
          <w:szCs w:val="24"/>
        </w:rPr>
        <w:t>WORK EXPERIENCE</w:t>
      </w:r>
    </w:p>
    <w:p w14:paraId="5C863EA5" w14:textId="335DBCCC" w:rsidR="002F75C8" w:rsidRPr="009C0BE2" w:rsidRDefault="00F27807" w:rsidP="009C0BE2">
      <w:pPr>
        <w:widowControl w:val="0"/>
        <w:spacing w:line="240" w:lineRule="auto"/>
        <w:rPr>
          <w:sz w:val="24"/>
          <w:szCs w:val="24"/>
        </w:rPr>
      </w:pPr>
      <w:ins w:id="78" w:author="Molyneaux,Kevin J(student)" w:date="2020-11-08T17:54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Software </w:t>
        </w:r>
      </w:ins>
      <w:ins w:id="79" w:author="Molyneaux,Kevin J(student)" w:date="2020-11-08T18:55:00Z">
        <w:r w:rsidR="00472D96">
          <w:rPr>
            <w:rFonts w:ascii="Times New Roman" w:eastAsia="Times New Roman" w:hAnsi="Times New Roman" w:cs="Times New Roman"/>
            <w:b/>
            <w:sz w:val="24"/>
            <w:szCs w:val="24"/>
          </w:rPr>
          <w:t>Programmer</w:t>
        </w:r>
      </w:ins>
      <w:del w:id="80" w:author="Molyneaux,Kevin J(student)" w:date="2020-11-08T17:54:00Z">
        <w:r w:rsidR="002A470D" w:rsidRPr="009C0BE2" w:rsidDel="00F27807">
          <w:rPr>
            <w:rFonts w:ascii="Times New Roman" w:eastAsia="Times New Roman" w:hAnsi="Times New Roman" w:cs="Times New Roman"/>
            <w:b/>
            <w:sz w:val="24"/>
            <w:szCs w:val="24"/>
          </w:rPr>
          <w:delText>Resident Advisor</w:delText>
        </w:r>
      </w:del>
    </w:p>
    <w:p w14:paraId="65AB48FB" w14:textId="4648D22D" w:rsidR="00E97D72" w:rsidRDefault="00F27807" w:rsidP="00A65A2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81" w:author="Molyneaux,Kevin J(student)" w:date="2020-11-08T17:56:00Z">
          <w:pPr>
            <w:widowControl w:val="0"/>
            <w:spacing w:line="240" w:lineRule="auto"/>
            <w:jc w:val="center"/>
          </w:pPr>
        </w:pPrChange>
      </w:pPr>
      <w:ins w:id="82" w:author="Molyneaux,Kevin J(student)" w:date="2020-11-08T17:55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Travelers Insuranc</w:t>
        </w:r>
      </w:ins>
      <w:ins w:id="83" w:author="Molyneaux,Kevin J(student)" w:date="2020-11-08T17:56:00Z">
        <w:r w:rsidR="00A65A22">
          <w:rPr>
            <w:rFonts w:ascii="Times New Roman" w:eastAsia="Times New Roman" w:hAnsi="Times New Roman" w:cs="Times New Roman"/>
            <w:b/>
            <w:sz w:val="24"/>
            <w:szCs w:val="24"/>
          </w:rPr>
          <w:t>e</w:t>
        </w:r>
      </w:ins>
      <w:ins w:id="84" w:author="Molyneaux,Kevin J(student)" w:date="2020-11-08T17:55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  <w:szCs w:val="24"/>
          </w:rPr>
          <w:tab/>
        </w:r>
      </w:ins>
      <w:del w:id="85" w:author="Molyneaux,Kevin J(student)" w:date="2020-11-08T17:55:00Z">
        <w:r w:rsidR="002A470D" w:rsidRPr="009C0BE2" w:rsidDel="00F27807">
          <w:rPr>
            <w:rFonts w:ascii="Times New Roman" w:eastAsia="Times New Roman" w:hAnsi="Times New Roman" w:cs="Times New Roman"/>
            <w:b/>
            <w:sz w:val="24"/>
            <w:szCs w:val="24"/>
          </w:rPr>
          <w:delText>Eastern Connecticut State University</w:delText>
        </w:r>
      </w:del>
      <w:r w:rsidR="002A470D" w:rsidRPr="009C0B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97D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A470D" w:rsidRPr="009C0BE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A470D" w:rsidRPr="009C0BE2">
        <w:rPr>
          <w:rFonts w:ascii="Times New Roman" w:eastAsia="Times New Roman" w:hAnsi="Times New Roman" w:cs="Times New Roman"/>
          <w:sz w:val="24"/>
          <w:szCs w:val="24"/>
        </w:rPr>
        <w:tab/>
      </w:r>
      <w:r w:rsidR="002A470D" w:rsidRPr="009C0BE2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10018E" w:rsidRPr="009C0BE2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CB1123" w:rsidRPr="009C0BE2">
        <w:rPr>
          <w:rFonts w:ascii="Times New Roman" w:eastAsia="Times New Roman" w:hAnsi="Times New Roman" w:cs="Times New Roman"/>
          <w:sz w:val="24"/>
          <w:szCs w:val="24"/>
        </w:rPr>
        <w:tab/>
      </w:r>
      <w:r w:rsidR="00CB1123" w:rsidRPr="009C0BE2">
        <w:rPr>
          <w:rFonts w:ascii="Times New Roman" w:eastAsia="Times New Roman" w:hAnsi="Times New Roman" w:cs="Times New Roman"/>
          <w:sz w:val="24"/>
          <w:szCs w:val="24"/>
        </w:rPr>
        <w:tab/>
      </w:r>
      <w:r w:rsidR="00CB1123" w:rsidRPr="009C0BE2">
        <w:rPr>
          <w:rFonts w:ascii="Times New Roman" w:eastAsia="Times New Roman" w:hAnsi="Times New Roman" w:cs="Times New Roman"/>
          <w:sz w:val="24"/>
          <w:szCs w:val="24"/>
        </w:rPr>
        <w:tab/>
      </w:r>
      <w:r w:rsidR="00E97D7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ins w:id="86" w:author="Molyneaux,Kevin J(student)" w:date="2020-11-08T17:55:00Z">
        <w:r>
          <w:rPr>
            <w:rFonts w:ascii="Times New Roman" w:eastAsia="Times New Roman" w:hAnsi="Times New Roman" w:cs="Times New Roman"/>
            <w:sz w:val="24"/>
            <w:szCs w:val="24"/>
          </w:rPr>
          <w:t>June</w:t>
        </w:r>
      </w:ins>
      <w:del w:id="87" w:author="Molyneaux,Kevin J(student)" w:date="2020-11-08T17:55:00Z">
        <w:r w:rsidR="0010018E" w:rsidRPr="009C0BE2" w:rsidDel="00F27807">
          <w:rPr>
            <w:rFonts w:ascii="Times New Roman" w:eastAsia="Times New Roman" w:hAnsi="Times New Roman" w:cs="Times New Roman"/>
            <w:sz w:val="24"/>
            <w:szCs w:val="24"/>
          </w:rPr>
          <w:delText>August</w:delText>
        </w:r>
      </w:del>
      <w:r w:rsidR="0010018E" w:rsidRPr="009C0BE2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ins w:id="88" w:author="Molyneaux,Kevin J(student)" w:date="2020-11-08T17:55:00Z">
        <w:r>
          <w:rPr>
            <w:rFonts w:ascii="Times New Roman" w:eastAsia="Times New Roman" w:hAnsi="Times New Roman" w:cs="Times New Roman"/>
            <w:sz w:val="24"/>
            <w:szCs w:val="24"/>
          </w:rPr>
          <w:t>7</w:t>
        </w:r>
      </w:ins>
      <w:del w:id="89" w:author="Molyneaux,Kevin J(student)" w:date="2020-11-08T17:55:00Z">
        <w:r w:rsidR="0010018E" w:rsidRPr="009C0BE2" w:rsidDel="00F27807">
          <w:rPr>
            <w:rFonts w:ascii="Times New Roman" w:eastAsia="Times New Roman" w:hAnsi="Times New Roman" w:cs="Times New Roman"/>
            <w:sz w:val="24"/>
            <w:szCs w:val="24"/>
          </w:rPr>
          <w:delText>5</w:delText>
        </w:r>
      </w:del>
      <w:r w:rsidR="0010018E" w:rsidRPr="009C0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7D72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0018E" w:rsidRPr="009C0BE2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2A470D" w:rsidRPr="009C0BE2">
        <w:rPr>
          <w:rFonts w:ascii="Times New Roman" w:eastAsia="Times New Roman" w:hAnsi="Times New Roman" w:cs="Times New Roman"/>
          <w:sz w:val="24"/>
          <w:szCs w:val="24"/>
        </w:rPr>
        <w:t>resent</w:t>
      </w:r>
    </w:p>
    <w:p w14:paraId="0F256381" w14:textId="1BF4ED19" w:rsidR="002F75C8" w:rsidRPr="009C0BE2" w:rsidRDefault="001F2C60" w:rsidP="00A65A2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90" w:author="Molyneaux,Kevin J(student)" w:date="2020-11-08T17:59:00Z">
          <w:pPr>
            <w:widowControl w:val="0"/>
            <w:spacing w:line="240" w:lineRule="auto"/>
          </w:pPr>
        </w:pPrChange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ins w:id="91" w:author="Molyneaux,Kevin J(student)" w:date="2020-11-08T17:57:00Z">
        <w:r w:rsidR="00A65A22">
          <w:rPr>
            <w:rFonts w:ascii="Times New Roman" w:eastAsia="Times New Roman" w:hAnsi="Times New Roman" w:cs="Times New Roman"/>
            <w:sz w:val="24"/>
            <w:szCs w:val="24"/>
          </w:rPr>
          <w:t>Respond to in</w:t>
        </w:r>
      </w:ins>
      <w:ins w:id="92" w:author="Molyneaux,Kevin J(student)" w:date="2020-11-08T17:58:00Z">
        <w:r w:rsidR="00A65A22">
          <w:rPr>
            <w:rFonts w:ascii="Times New Roman" w:eastAsia="Times New Roman" w:hAnsi="Times New Roman" w:cs="Times New Roman"/>
            <w:sz w:val="24"/>
            <w:szCs w:val="24"/>
          </w:rPr>
          <w:t>cidents from Customer Contact Center which entails extensive r</w:t>
        </w:r>
      </w:ins>
      <w:ins w:id="93" w:author="Molyneaux,Kevin J(student)" w:date="2020-11-08T18:11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>oot cause analysis</w:t>
        </w:r>
      </w:ins>
      <w:del w:id="94" w:author="Molyneaux,Kevin J(student)" w:date="2020-11-08T17:57:00Z">
        <w:r w:rsidRPr="009C0BE2" w:rsidDel="00A65A22">
          <w:rPr>
            <w:rFonts w:ascii="Times New Roman" w:eastAsia="Times New Roman" w:hAnsi="Times New Roman" w:cs="Times New Roman"/>
            <w:sz w:val="24"/>
            <w:szCs w:val="24"/>
          </w:rPr>
          <w:delText>Develop</w:delText>
        </w:r>
        <w:r w:rsidR="00801B8A" w:rsidRPr="009C0BE2" w:rsidDel="00A65A2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r w:rsidRPr="009C0BE2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 a positive rapport with residents and be a visible leader</w:delText>
        </w:r>
      </w:del>
    </w:p>
    <w:p w14:paraId="2866F91F" w14:textId="7361B605" w:rsidR="00864D91" w:rsidRPr="009C0BE2" w:rsidRDefault="001F2C60" w:rsidP="00577271">
      <w:pPr>
        <w:widowControl w:val="0"/>
        <w:spacing w:line="240" w:lineRule="auto"/>
        <w:rPr>
          <w:sz w:val="24"/>
          <w:szCs w:val="24"/>
        </w:rPr>
        <w:pPrChange w:id="95" w:author="Molyneaux,Kevin J(student)" w:date="2020-11-08T18:12:00Z">
          <w:pPr>
            <w:widowControl w:val="0"/>
            <w:spacing w:line="240" w:lineRule="auto"/>
          </w:pPr>
        </w:pPrChange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ins w:id="96" w:author="Molyneaux,Kevin J(student)" w:date="2020-11-08T18:04:00Z">
        <w:r w:rsidR="00A65A22">
          <w:rPr>
            <w:rFonts w:ascii="Times New Roman" w:eastAsia="Times New Roman" w:hAnsi="Times New Roman" w:cs="Times New Roman"/>
            <w:sz w:val="24"/>
            <w:szCs w:val="24"/>
          </w:rPr>
          <w:t xml:space="preserve">Implement </w:t>
        </w:r>
      </w:ins>
      <w:ins w:id="97" w:author="Molyneaux,Kevin J(student)" w:date="2020-11-08T18:14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>production fixes</w:t>
        </w:r>
      </w:ins>
      <w:ins w:id="98" w:author="Molyneaux,Kevin J(student)" w:date="2020-11-08T18:05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 xml:space="preserve"> for </w:t>
        </w:r>
      </w:ins>
      <w:ins w:id="99" w:author="Molyneaux,Kevin J(student)" w:date="2020-11-08T18:06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ins w:id="100" w:author="Molyneaux,Kevin J(student)" w:date="2020-11-08T18:05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>laim applications</w:t>
        </w:r>
      </w:ins>
      <w:ins w:id="101" w:author="Molyneaux,Kevin J(student)" w:date="2020-11-08T18:13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ins w:id="102" w:author="Molyneaux,Kevin J(student)" w:date="2020-11-08T18:05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 xml:space="preserve"> Claim Platform, M</w:t>
        </w:r>
      </w:ins>
      <w:ins w:id="103" w:author="Molyneaux,Kevin J(student)" w:date="2020-11-08T18:06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>atter Application</w:t>
        </w:r>
      </w:ins>
      <w:ins w:id="104" w:author="Molyneaux,Kevin J(student)" w:date="2020-11-08T18:12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 xml:space="preserve"> and Drag and Drop</w:t>
        </w:r>
      </w:ins>
      <w:del w:id="105" w:author="Molyneaux,Kevin J(student)" w:date="2020-11-08T18:04:00Z">
        <w:r w:rsidRPr="009C0BE2" w:rsidDel="00A65A22">
          <w:rPr>
            <w:rFonts w:ascii="Times New Roman" w:eastAsia="Times New Roman" w:hAnsi="Times New Roman" w:cs="Times New Roman"/>
            <w:sz w:val="24"/>
            <w:szCs w:val="24"/>
          </w:rPr>
          <w:delText>Provide</w:delText>
        </w:r>
        <w:r w:rsidR="00801B8A" w:rsidRPr="009C0BE2" w:rsidDel="00A65A2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r w:rsidRPr="009C0BE2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 guidance, advice and referral to students, relative to academic, personal, and safety concerns</w:delText>
        </w:r>
      </w:del>
    </w:p>
    <w:p w14:paraId="116FE904" w14:textId="61267944" w:rsidR="002F75C8" w:rsidRPr="009C0BE2" w:rsidRDefault="002A470D" w:rsidP="009C0BE2">
      <w:pPr>
        <w:widowControl w:val="0"/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·</w:t>
      </w:r>
      <w:r w:rsidR="001F2C60" w:rsidRPr="009C0B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ins w:id="106" w:author="Molyneaux,Kevin J(student)" w:date="2020-11-08T18:14:00Z">
        <w:r w:rsidR="00577271">
          <w:rPr>
            <w:rFonts w:ascii="Times New Roman" w:eastAsia="Times New Roman" w:hAnsi="Times New Roman" w:cs="Times New Roman"/>
            <w:sz w:val="24"/>
            <w:szCs w:val="24"/>
          </w:rPr>
          <w:t xml:space="preserve">Provide </w:t>
        </w:r>
      </w:ins>
      <w:ins w:id="107" w:author="Molyneaux,Kevin J(student)" w:date="2020-11-08T18:30:00Z">
        <w:r w:rsidR="005A546D">
          <w:rPr>
            <w:rFonts w:ascii="Times New Roman" w:eastAsia="Times New Roman" w:hAnsi="Times New Roman" w:cs="Times New Roman"/>
            <w:sz w:val="24"/>
            <w:szCs w:val="24"/>
          </w:rPr>
          <w:t xml:space="preserve">testing </w:t>
        </w:r>
      </w:ins>
      <w:ins w:id="108" w:author="Molyneaux,Kevin J(student)" w:date="2020-11-08T18:31:00Z">
        <w:r w:rsidR="005A546D">
          <w:rPr>
            <w:rFonts w:ascii="Times New Roman" w:eastAsia="Times New Roman" w:hAnsi="Times New Roman" w:cs="Times New Roman"/>
            <w:sz w:val="24"/>
            <w:szCs w:val="24"/>
          </w:rPr>
          <w:t xml:space="preserve">and sign-off </w:t>
        </w:r>
      </w:ins>
      <w:ins w:id="109" w:author="Molyneaux,Kevin J(student)" w:date="2020-11-08T18:30:00Z">
        <w:r w:rsidR="005A546D">
          <w:rPr>
            <w:rFonts w:ascii="Times New Roman" w:eastAsia="Times New Roman" w:hAnsi="Times New Roman" w:cs="Times New Roman"/>
            <w:sz w:val="24"/>
            <w:szCs w:val="24"/>
          </w:rPr>
          <w:t xml:space="preserve">for changes in </w:t>
        </w:r>
      </w:ins>
      <w:ins w:id="110" w:author="Molyneaux,Kevin J(student)" w:date="2020-11-08T18:31:00Z">
        <w:r w:rsidR="005A546D">
          <w:rPr>
            <w:rFonts w:ascii="Times New Roman" w:eastAsia="Times New Roman" w:hAnsi="Times New Roman" w:cs="Times New Roman"/>
            <w:sz w:val="24"/>
            <w:szCs w:val="24"/>
          </w:rPr>
          <w:t>supported claim applications</w:t>
        </w:r>
      </w:ins>
      <w:ins w:id="111" w:author="Molyneaux,Kevin J(student)" w:date="2020-11-08T18:32:00Z">
        <w:r w:rsidR="005A546D">
          <w:rPr>
            <w:rFonts w:ascii="Times New Roman" w:eastAsia="Times New Roman" w:hAnsi="Times New Roman" w:cs="Times New Roman"/>
            <w:sz w:val="24"/>
            <w:szCs w:val="24"/>
          </w:rPr>
          <w:t xml:space="preserve"> for version release</w:t>
        </w:r>
      </w:ins>
      <w:del w:id="112" w:author="Molyneaux,Kevin J(student)" w:date="2020-11-08T18:07:00Z">
        <w:r w:rsidR="001F2C60" w:rsidRPr="009C0BE2" w:rsidDel="00577271">
          <w:rPr>
            <w:rFonts w:ascii="Times New Roman" w:eastAsia="Times New Roman" w:hAnsi="Times New Roman" w:cs="Times New Roman"/>
            <w:sz w:val="24"/>
            <w:szCs w:val="24"/>
          </w:rPr>
          <w:delText>Act</w:delText>
        </w:r>
        <w:r w:rsidR="00801B8A" w:rsidRPr="009C0BE2" w:rsidDel="0057727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r w:rsidR="001F2C60" w:rsidRPr="009C0BE2" w:rsidDel="00577271">
          <w:rPr>
            <w:rFonts w:ascii="Times New Roman" w:eastAsia="Times New Roman" w:hAnsi="Times New Roman" w:cs="Times New Roman"/>
            <w:sz w:val="24"/>
            <w:szCs w:val="24"/>
          </w:rPr>
          <w:delText xml:space="preserve"> as first contact for students in emergency situations</w:delText>
        </w:r>
      </w:del>
    </w:p>
    <w:p w14:paraId="0D4AEE43" w14:textId="1A495777" w:rsidR="001F2C60" w:rsidRPr="009C0BE2" w:rsidRDefault="001F2C60" w:rsidP="009C0BE2">
      <w:pPr>
        <w:widowControl w:val="0"/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>·   P</w:t>
      </w:r>
      <w:ins w:id="113" w:author="Molyneaux,Kevin J(student)" w:date="2020-11-08T18:33:00Z">
        <w:r w:rsidR="005A546D">
          <w:rPr>
            <w:rFonts w:ascii="Times New Roman" w:eastAsia="Times New Roman" w:hAnsi="Times New Roman" w:cs="Times New Roman"/>
            <w:sz w:val="24"/>
            <w:szCs w:val="24"/>
          </w:rPr>
          <w:t xml:space="preserve">rovide demonstrations and documentation for </w:t>
        </w:r>
      </w:ins>
      <w:ins w:id="114" w:author="Molyneaux,Kevin J(student)" w:date="2020-11-08T18:34:00Z">
        <w:r w:rsidR="005A546D">
          <w:rPr>
            <w:rFonts w:ascii="Times New Roman" w:eastAsia="Times New Roman" w:hAnsi="Times New Roman" w:cs="Times New Roman"/>
            <w:sz w:val="24"/>
            <w:szCs w:val="24"/>
          </w:rPr>
          <w:t>knowledge exchange of claim applications</w:t>
        </w:r>
      </w:ins>
      <w:del w:id="115" w:author="Molyneaux,Kevin J(student)" w:date="2020-11-08T18:33:00Z">
        <w:r w:rsidRPr="009C0BE2" w:rsidDel="005A546D">
          <w:rPr>
            <w:rFonts w:ascii="Times New Roman" w:eastAsia="Times New Roman" w:hAnsi="Times New Roman" w:cs="Times New Roman"/>
            <w:sz w:val="24"/>
            <w:szCs w:val="24"/>
          </w:rPr>
          <w:delText>lan</w:delText>
        </w:r>
        <w:r w:rsidR="00801B8A" w:rsidRPr="009C0BE2" w:rsidDel="005A546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r w:rsidRPr="009C0BE2" w:rsidDel="005A546D">
          <w:rPr>
            <w:rFonts w:ascii="Times New Roman" w:eastAsia="Times New Roman" w:hAnsi="Times New Roman" w:cs="Times New Roman"/>
            <w:sz w:val="24"/>
            <w:szCs w:val="24"/>
          </w:rPr>
          <w:delText xml:space="preserve"> programs that engage students educationally, culturally, and socially</w:delText>
        </w:r>
      </w:del>
    </w:p>
    <w:p w14:paraId="0EA32F79" w14:textId="1C071DD1" w:rsidR="001F2C60" w:rsidRPr="009C0BE2" w:rsidRDefault="001F2C60" w:rsidP="009C0BE2">
      <w:pPr>
        <w:widowControl w:val="0"/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ins w:id="116" w:author="Molyneaux,Kevin J(student)" w:date="2020-11-08T18:44:00Z">
        <w:r w:rsidR="00C55474">
          <w:rPr>
            <w:rFonts w:ascii="Times New Roman" w:eastAsia="Times New Roman" w:hAnsi="Times New Roman" w:cs="Times New Roman"/>
            <w:sz w:val="24"/>
            <w:szCs w:val="24"/>
          </w:rPr>
          <w:t>Organize Disaster Recovery efforts for Prod Services to maintain compliance</w:t>
        </w:r>
      </w:ins>
      <w:ins w:id="117" w:author="Molyneaux,Kevin J(student)" w:date="2020-11-08T18:45:00Z">
        <w:r w:rsidR="00C55474">
          <w:rPr>
            <w:rFonts w:ascii="Times New Roman" w:eastAsia="Times New Roman" w:hAnsi="Times New Roman" w:cs="Times New Roman"/>
            <w:sz w:val="24"/>
            <w:szCs w:val="24"/>
          </w:rPr>
          <w:t xml:space="preserve"> for our applications</w:t>
        </w:r>
      </w:ins>
      <w:del w:id="118" w:author="Molyneaux,Kevin J(student)" w:date="2020-11-08T18:42:00Z">
        <w:r w:rsidRPr="009C0BE2" w:rsidDel="00C55474">
          <w:rPr>
            <w:rFonts w:ascii="Times New Roman" w:eastAsia="Times New Roman" w:hAnsi="Times New Roman" w:cs="Times New Roman"/>
            <w:sz w:val="24"/>
            <w:szCs w:val="24"/>
          </w:rPr>
          <w:delText>Advise</w:delText>
        </w:r>
        <w:r w:rsidR="00801B8A" w:rsidRPr="009C0BE2" w:rsidDel="00C5547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r w:rsidRPr="009C0BE2" w:rsidDel="00C55474">
          <w:rPr>
            <w:rFonts w:ascii="Times New Roman" w:eastAsia="Times New Roman" w:hAnsi="Times New Roman" w:cs="Times New Roman"/>
            <w:sz w:val="24"/>
            <w:szCs w:val="24"/>
          </w:rPr>
          <w:delText xml:space="preserve"> the e-board of First Year Residential Experience</w:delText>
        </w:r>
      </w:del>
    </w:p>
    <w:p w14:paraId="2560F21A" w14:textId="5C192B38" w:rsidR="001F2C60" w:rsidRPr="009C0BE2" w:rsidRDefault="001F2C60" w:rsidP="009C0BE2">
      <w:pPr>
        <w:widowControl w:val="0"/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r w:rsidRPr="009C0BE2"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ins w:id="119" w:author="Molyneaux,Kevin J(student)" w:date="2020-11-08T18:46:00Z">
        <w:r w:rsidR="00472D96">
          <w:rPr>
            <w:rFonts w:ascii="Times New Roman" w:eastAsia="Times New Roman" w:hAnsi="Times New Roman" w:cs="Times New Roman"/>
            <w:sz w:val="24"/>
            <w:szCs w:val="24"/>
          </w:rPr>
          <w:t>Assists in keeping software versions</w:t>
        </w:r>
      </w:ins>
      <w:ins w:id="120" w:author="Molyneaux,Kevin J(student)" w:date="2020-11-08T18:47:00Z">
        <w:r w:rsidR="00472D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21" w:author="Molyneaux,Kevin J(student)" w:date="2020-11-08T18:51:00Z">
        <w:r w:rsidR="00472D96">
          <w:rPr>
            <w:rFonts w:ascii="Times New Roman" w:eastAsia="Times New Roman" w:hAnsi="Times New Roman" w:cs="Times New Roman"/>
            <w:sz w:val="24"/>
            <w:szCs w:val="24"/>
          </w:rPr>
          <w:t xml:space="preserve">and lifecycles </w:t>
        </w:r>
      </w:ins>
      <w:ins w:id="122" w:author="Molyneaux,Kevin J(student)" w:date="2020-11-08T18:47:00Z">
        <w:r w:rsidR="00472D96">
          <w:rPr>
            <w:rFonts w:ascii="Times New Roman" w:eastAsia="Times New Roman" w:hAnsi="Times New Roman" w:cs="Times New Roman"/>
            <w:sz w:val="24"/>
            <w:szCs w:val="24"/>
          </w:rPr>
          <w:t xml:space="preserve">of </w:t>
        </w:r>
      </w:ins>
      <w:ins w:id="123" w:author="Molyneaux,Kevin J(student)" w:date="2020-11-08T18:55:00Z">
        <w:r w:rsidR="00472D96">
          <w:rPr>
            <w:rFonts w:ascii="Times New Roman" w:eastAsia="Times New Roman" w:hAnsi="Times New Roman" w:cs="Times New Roman"/>
            <w:sz w:val="24"/>
            <w:szCs w:val="24"/>
          </w:rPr>
          <w:t xml:space="preserve">claim </w:t>
        </w:r>
      </w:ins>
      <w:ins w:id="124" w:author="Molyneaux,Kevin J(student)" w:date="2020-11-08T18:47:00Z">
        <w:r w:rsidR="00472D96">
          <w:rPr>
            <w:rFonts w:ascii="Times New Roman" w:eastAsia="Times New Roman" w:hAnsi="Times New Roman" w:cs="Times New Roman"/>
            <w:sz w:val="24"/>
            <w:szCs w:val="24"/>
          </w:rPr>
          <w:t>applications up to date</w:t>
        </w:r>
      </w:ins>
      <w:del w:id="125" w:author="Molyneaux,Kevin J(student)" w:date="2020-11-08T18:46:00Z">
        <w:r w:rsidRPr="009C0BE2" w:rsidDel="00472D96">
          <w:rPr>
            <w:rFonts w:ascii="Times New Roman" w:eastAsia="Times New Roman" w:hAnsi="Times New Roman" w:cs="Times New Roman"/>
            <w:sz w:val="24"/>
            <w:szCs w:val="24"/>
          </w:rPr>
          <w:delText>Work</w:delText>
        </w:r>
        <w:r w:rsidR="00801B8A" w:rsidRPr="009C0BE2" w:rsidDel="00472D9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r w:rsidRPr="009C0BE2" w:rsidDel="00472D96">
          <w:rPr>
            <w:rFonts w:ascii="Times New Roman" w:eastAsia="Times New Roman" w:hAnsi="Times New Roman" w:cs="Times New Roman"/>
            <w:sz w:val="24"/>
            <w:szCs w:val="24"/>
          </w:rPr>
          <w:delText xml:space="preserve"> with a </w:delText>
        </w:r>
      </w:del>
      <w:del w:id="126" w:author="Molyneaux,Kevin J(student)" w:date="2020-11-08T18:45:00Z">
        <w:r w:rsidRPr="009C0BE2" w:rsidDel="00472D96">
          <w:rPr>
            <w:rFonts w:ascii="Times New Roman" w:eastAsia="Times New Roman" w:hAnsi="Times New Roman" w:cs="Times New Roman"/>
            <w:sz w:val="24"/>
            <w:szCs w:val="24"/>
          </w:rPr>
          <w:delText>team on building programs and improvements in the Residence Hall</w:delText>
        </w:r>
      </w:del>
    </w:p>
    <w:p w14:paraId="73231556" w14:textId="5C867AB0" w:rsidR="00B24A7E" w:rsidDel="00D01DD6" w:rsidRDefault="001F2C60" w:rsidP="009C0BE2">
      <w:pPr>
        <w:widowControl w:val="0"/>
        <w:spacing w:line="240" w:lineRule="auto"/>
        <w:ind w:right="-80"/>
        <w:rPr>
          <w:del w:id="127" w:author="joshy Mol" w:date="2016-11-04T13:46:00Z"/>
          <w:rFonts w:ascii="Times New Roman" w:eastAsia="Times New Roman" w:hAnsi="Times New Roman" w:cs="Times New Roman"/>
          <w:sz w:val="24"/>
          <w:szCs w:val="24"/>
        </w:rPr>
      </w:pPr>
      <w:del w:id="128" w:author="Molyneaux,Kevin J(student)" w:date="2020-11-08T18:56:00Z"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·   Collaborate</w:delText>
        </w:r>
        <w:r w:rsidR="00801B8A"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  <w:r w:rsidRPr="009C0BE2" w:rsidDel="00E527A4">
          <w:rPr>
            <w:rFonts w:ascii="Times New Roman" w:eastAsia="Times New Roman" w:hAnsi="Times New Roman" w:cs="Times New Roman"/>
            <w:sz w:val="24"/>
            <w:szCs w:val="24"/>
          </w:rPr>
          <w:delText xml:space="preserve"> with other departments of the University to involve residents in the Community</w:delText>
        </w:r>
      </w:del>
    </w:p>
    <w:p w14:paraId="73B4B6E7" w14:textId="77777777" w:rsidR="00530383" w:rsidRDefault="00530383">
      <w:pPr>
        <w:widowControl w:val="0"/>
        <w:spacing w:line="240" w:lineRule="auto"/>
        <w:ind w:right="-80"/>
        <w:rPr>
          <w:rFonts w:ascii="Times New Roman" w:eastAsia="Times New Roman" w:hAnsi="Times New Roman" w:cs="Times New Roman"/>
          <w:b/>
          <w:sz w:val="24"/>
          <w:szCs w:val="24"/>
        </w:rPr>
        <w:pPrChange w:id="129" w:author="joshy Mol" w:date="2016-11-04T13:46:00Z">
          <w:pPr>
            <w:widowControl w:val="0"/>
            <w:spacing w:line="240" w:lineRule="auto"/>
          </w:pPr>
        </w:pPrChange>
      </w:pPr>
    </w:p>
    <w:p w14:paraId="585DC91C" w14:textId="49D4CD49" w:rsidR="00B24A7E" w:rsidRPr="00667F33" w:rsidDel="00A65A22" w:rsidRDefault="00B24A7E" w:rsidP="00B24A7E">
      <w:pPr>
        <w:widowControl w:val="0"/>
        <w:spacing w:line="240" w:lineRule="auto"/>
        <w:rPr>
          <w:del w:id="130" w:author="Molyneaux,Kevin J(student)" w:date="2020-11-08T17:56:00Z"/>
          <w:sz w:val="24"/>
          <w:szCs w:val="24"/>
        </w:rPr>
      </w:pPr>
      <w:del w:id="131" w:author="Molyneaux,Kevin J(student)" w:date="2020-11-08T17:56:00Z">
        <w:r w:rsidDel="00A65A22">
          <w:rPr>
            <w:rFonts w:ascii="Times New Roman" w:eastAsia="Times New Roman" w:hAnsi="Times New Roman" w:cs="Times New Roman"/>
            <w:b/>
            <w:sz w:val="24"/>
            <w:szCs w:val="24"/>
          </w:rPr>
          <w:delText>Student Orientation Counselor</w:delText>
        </w:r>
      </w:del>
    </w:p>
    <w:p w14:paraId="00FBD3D4" w14:textId="6D84B545" w:rsidR="00B24A7E" w:rsidDel="00A65A22" w:rsidRDefault="00B24A7E" w:rsidP="009C0BE2">
      <w:pPr>
        <w:widowControl w:val="0"/>
        <w:spacing w:line="240" w:lineRule="auto"/>
        <w:jc w:val="right"/>
        <w:rPr>
          <w:del w:id="132" w:author="Molyneaux,Kevin J(student)" w:date="2020-11-08T17:56:00Z"/>
          <w:rFonts w:ascii="Times New Roman" w:eastAsia="Times New Roman" w:hAnsi="Times New Roman" w:cs="Times New Roman"/>
          <w:sz w:val="24"/>
          <w:szCs w:val="24"/>
        </w:rPr>
      </w:pPr>
      <w:del w:id="133" w:author="Molyneaux,Kevin J(student)" w:date="2020-11-08T17:56:00Z">
        <w:r w:rsidRPr="00667F33" w:rsidDel="00A65A22">
          <w:rPr>
            <w:rFonts w:ascii="Times New Roman" w:eastAsia="Times New Roman" w:hAnsi="Times New Roman" w:cs="Times New Roman"/>
            <w:b/>
            <w:sz w:val="24"/>
            <w:szCs w:val="24"/>
          </w:rPr>
          <w:delText xml:space="preserve">Eastern Connecticut State University </w:delText>
        </w:r>
        <w:r w:rsidRPr="00667F33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      </w:delText>
        </w:r>
        <w:r w:rsidRPr="00667F33" w:rsidDel="00A65A22">
          <w:rPr>
            <w:rFonts w:ascii="Times New Roman" w:eastAsia="Times New Roman" w:hAnsi="Times New Roman" w:cs="Times New Roman"/>
            <w:sz w:val="24"/>
            <w:szCs w:val="24"/>
          </w:rPr>
          <w:tab/>
        </w:r>
        <w:r w:rsidR="00E97D72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           </w:delText>
        </w:r>
        <w:r w:rsidRPr="00667F33" w:rsidDel="00A65A22">
          <w:rPr>
            <w:rFonts w:ascii="Times New Roman" w:eastAsia="Times New Roman" w:hAnsi="Times New Roman" w:cs="Times New Roman"/>
            <w:sz w:val="24"/>
            <w:szCs w:val="24"/>
          </w:rPr>
          <w:tab/>
          <w:delText xml:space="preserve">                      </w:delText>
        </w:r>
        <w:r w:rsidRPr="00667F33" w:rsidDel="00A65A22">
          <w:rPr>
            <w:rFonts w:ascii="Times New Roman" w:eastAsia="Times New Roman" w:hAnsi="Times New Roman" w:cs="Times New Roman"/>
            <w:sz w:val="24"/>
            <w:szCs w:val="24"/>
          </w:rPr>
          <w:tab/>
        </w:r>
        <w:r w:rsidRPr="00667F33" w:rsidDel="00A65A22">
          <w:rPr>
            <w:rFonts w:ascii="Times New Roman" w:eastAsia="Times New Roman" w:hAnsi="Times New Roman" w:cs="Times New Roman"/>
            <w:sz w:val="24"/>
            <w:szCs w:val="24"/>
          </w:rPr>
          <w:tab/>
        </w:r>
        <w:r w:rsidRPr="00667F33" w:rsidDel="00A65A22">
          <w:rPr>
            <w:rFonts w:ascii="Times New Roman" w:eastAsia="Times New Roman" w:hAnsi="Times New Roman" w:cs="Times New Roman"/>
            <w:sz w:val="24"/>
            <w:szCs w:val="24"/>
          </w:rPr>
          <w:tab/>
        </w:r>
        <w:r w:rsidR="00B438C6" w:rsidDel="00A65A22">
          <w:rPr>
            <w:rFonts w:ascii="Times New Roman" w:eastAsia="Times New Roman" w:hAnsi="Times New Roman" w:cs="Times New Roman"/>
            <w:sz w:val="24"/>
            <w:szCs w:val="24"/>
          </w:rPr>
          <w:tab/>
        </w:r>
        <w:r w:rsidDel="00A65A22">
          <w:rPr>
            <w:rFonts w:ascii="Times New Roman" w:eastAsia="Times New Roman" w:hAnsi="Times New Roman" w:cs="Times New Roman"/>
            <w:sz w:val="24"/>
            <w:szCs w:val="24"/>
          </w:rPr>
          <w:delText>June 2016 – July 2016</w:delText>
        </w:r>
      </w:del>
    </w:p>
    <w:p w14:paraId="3AF8C5DC" w14:textId="18335226" w:rsidR="00B24A7E" w:rsidDel="00A65A22" w:rsidRDefault="00B24A7E" w:rsidP="00B24A7E">
      <w:pPr>
        <w:widowControl w:val="0"/>
        <w:spacing w:line="240" w:lineRule="auto"/>
        <w:rPr>
          <w:del w:id="134" w:author="Molyneaux,Kevin J(student)" w:date="2020-11-08T17:56:00Z"/>
          <w:rFonts w:ascii="Times New Roman" w:eastAsia="Times New Roman" w:hAnsi="Times New Roman" w:cs="Times New Roman"/>
          <w:sz w:val="24"/>
          <w:szCs w:val="24"/>
        </w:rPr>
      </w:pPr>
      <w:del w:id="135" w:author="Molyneaux,Kevin J(student)" w:date="2020-11-08T17:56:00Z">
        <w:r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·   </w:delText>
        </w:r>
        <w:r w:rsidR="00C84751" w:rsidDel="00A65A22">
          <w:rPr>
            <w:rFonts w:ascii="Times New Roman" w:eastAsia="Times New Roman" w:hAnsi="Times New Roman" w:cs="Times New Roman"/>
            <w:sz w:val="24"/>
            <w:szCs w:val="24"/>
          </w:rPr>
          <w:delText>Assists in the execution of</w:delText>
        </w:r>
        <w:r w:rsidR="0048571C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 orientation sessions </w:delText>
        </w:r>
        <w:r w:rsidR="00E41631" w:rsidDel="00A65A22">
          <w:rPr>
            <w:rFonts w:ascii="Times New Roman" w:eastAsia="Times New Roman" w:hAnsi="Times New Roman" w:cs="Times New Roman"/>
            <w:sz w:val="24"/>
            <w:szCs w:val="24"/>
          </w:rPr>
          <w:delText>for incoming students</w:delText>
        </w:r>
      </w:del>
    </w:p>
    <w:p w14:paraId="152639EE" w14:textId="5EB0B1C1" w:rsidR="0048571C" w:rsidDel="00A65A22" w:rsidRDefault="0048571C" w:rsidP="00B24A7E">
      <w:pPr>
        <w:widowControl w:val="0"/>
        <w:spacing w:line="240" w:lineRule="auto"/>
        <w:rPr>
          <w:del w:id="136" w:author="Molyneaux,Kevin J(student)" w:date="2020-11-08T17:56:00Z"/>
          <w:rFonts w:ascii="Times New Roman" w:eastAsia="Times New Roman" w:hAnsi="Times New Roman" w:cs="Times New Roman"/>
          <w:sz w:val="24"/>
          <w:szCs w:val="24"/>
        </w:rPr>
      </w:pPr>
      <w:del w:id="137" w:author="Molyneaux,Kevin J(student)" w:date="2020-11-08T17:56:00Z">
        <w:r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·   </w:delText>
        </w:r>
        <w:r w:rsidR="00C84751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Acts as </w:delText>
        </w:r>
        <w:r w:rsidR="00E41631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resource to incoming </w:delText>
        </w:r>
        <w:r w:rsidR="00C84751" w:rsidDel="00A65A22">
          <w:rPr>
            <w:rFonts w:ascii="Times New Roman" w:eastAsia="Times New Roman" w:hAnsi="Times New Roman" w:cs="Times New Roman"/>
            <w:sz w:val="24"/>
            <w:szCs w:val="24"/>
          </w:rPr>
          <w:delText>students</w:delText>
        </w:r>
        <w:r w:rsidR="00E41631"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 relating to campus offerings</w:delText>
        </w:r>
      </w:del>
    </w:p>
    <w:p w14:paraId="438D91DE" w14:textId="075468B2" w:rsidR="00C84751" w:rsidDel="00A65A22" w:rsidRDefault="00C84751" w:rsidP="00B24A7E">
      <w:pPr>
        <w:widowControl w:val="0"/>
        <w:spacing w:line="240" w:lineRule="auto"/>
        <w:rPr>
          <w:del w:id="138" w:author="Molyneaux,Kevin J(student)" w:date="2020-11-08T17:56:00Z"/>
          <w:rFonts w:ascii="Times New Roman" w:eastAsia="Times New Roman" w:hAnsi="Times New Roman" w:cs="Times New Roman"/>
          <w:sz w:val="24"/>
          <w:szCs w:val="24"/>
        </w:rPr>
      </w:pPr>
      <w:del w:id="139" w:author="Molyneaux,Kevin J(student)" w:date="2020-11-08T17:56:00Z">
        <w:r w:rsidDel="00A65A22">
          <w:rPr>
            <w:rFonts w:ascii="Times New Roman" w:eastAsia="Times New Roman" w:hAnsi="Times New Roman" w:cs="Times New Roman"/>
            <w:sz w:val="24"/>
            <w:szCs w:val="24"/>
          </w:rPr>
          <w:delText>·   Plans several interactive activities to engage students during outdoor sessions</w:delText>
        </w:r>
      </w:del>
    </w:p>
    <w:p w14:paraId="7B8D0173" w14:textId="7A91000A" w:rsidR="00C84751" w:rsidDel="00A65A22" w:rsidRDefault="00C84751" w:rsidP="00B24A7E">
      <w:pPr>
        <w:widowControl w:val="0"/>
        <w:spacing w:line="240" w:lineRule="auto"/>
        <w:rPr>
          <w:del w:id="140" w:author="Molyneaux,Kevin J(student)" w:date="2020-11-08T17:56:00Z"/>
          <w:rFonts w:ascii="Times New Roman" w:eastAsia="Times New Roman" w:hAnsi="Times New Roman" w:cs="Times New Roman"/>
          <w:sz w:val="24"/>
          <w:szCs w:val="24"/>
        </w:rPr>
      </w:pPr>
      <w:del w:id="141" w:author="Molyneaux,Kevin J(student)" w:date="2020-11-08T17:56:00Z">
        <w:r w:rsidDel="00A65A22">
          <w:rPr>
            <w:rFonts w:ascii="Times New Roman" w:eastAsia="Times New Roman" w:hAnsi="Times New Roman" w:cs="Times New Roman"/>
            <w:sz w:val="24"/>
            <w:szCs w:val="24"/>
          </w:rPr>
          <w:delText>·   Works with a team to manage social events, tours, and student groups</w:delText>
        </w:r>
      </w:del>
    </w:p>
    <w:p w14:paraId="24DDC8AC" w14:textId="55E85B28" w:rsidR="00C84751" w:rsidRPr="00667F33" w:rsidDel="00A65A22" w:rsidRDefault="00C84751" w:rsidP="00B24A7E">
      <w:pPr>
        <w:widowControl w:val="0"/>
        <w:spacing w:line="240" w:lineRule="auto"/>
        <w:rPr>
          <w:del w:id="142" w:author="Molyneaux,Kevin J(student)" w:date="2020-11-08T17:56:00Z"/>
          <w:rFonts w:ascii="Times New Roman" w:eastAsia="Times New Roman" w:hAnsi="Times New Roman" w:cs="Times New Roman"/>
          <w:sz w:val="24"/>
          <w:szCs w:val="24"/>
        </w:rPr>
      </w:pPr>
      <w:del w:id="143" w:author="Molyneaux,Kevin J(student)" w:date="2020-11-08T17:56:00Z">
        <w:r w:rsidDel="00A65A22">
          <w:rPr>
            <w:rFonts w:ascii="Times New Roman" w:eastAsia="Times New Roman" w:hAnsi="Times New Roman" w:cs="Times New Roman"/>
            <w:sz w:val="24"/>
            <w:szCs w:val="24"/>
          </w:rPr>
          <w:delText xml:space="preserve">·   </w:delText>
        </w:r>
        <w:r w:rsidRPr="008A76A9" w:rsidDel="00A65A22">
          <w:rPr>
            <w:rFonts w:ascii="Times New Roman" w:eastAsia="Times New Roman" w:hAnsi="Times New Roman" w:cs="Times New Roman"/>
            <w:sz w:val="24"/>
            <w:szCs w:val="24"/>
          </w:rPr>
          <w:delText>Develops a positive rapport with residents and be a visible leader</w:delText>
        </w:r>
      </w:del>
    </w:p>
    <w:p w14:paraId="44E6BD3D" w14:textId="24AFAA80" w:rsidR="00B24A7E" w:rsidRPr="00667F33" w:rsidDel="00A65A22" w:rsidRDefault="00C84751" w:rsidP="00B24A7E">
      <w:pPr>
        <w:widowControl w:val="0"/>
        <w:spacing w:line="240" w:lineRule="auto"/>
        <w:rPr>
          <w:del w:id="144" w:author="Molyneaux,Kevin J(student)" w:date="2020-11-08T17:56:00Z"/>
          <w:sz w:val="24"/>
          <w:szCs w:val="24"/>
        </w:rPr>
      </w:pPr>
      <w:del w:id="145" w:author="Molyneaux,Kevin J(student)" w:date="2020-11-08T17:56:00Z">
        <w:r w:rsidDel="00A65A22">
          <w:rPr>
            <w:rFonts w:ascii="Times New Roman" w:eastAsia="Times New Roman" w:hAnsi="Times New Roman" w:cs="Times New Roman"/>
            <w:sz w:val="24"/>
            <w:szCs w:val="24"/>
          </w:rPr>
          <w:delText>·   Supervises students in daily educational sessions geared towards their transition into the University</w:delText>
        </w:r>
      </w:del>
    </w:p>
    <w:p w14:paraId="2BC2F3C5" w14:textId="710E9B03" w:rsidR="00B24A7E" w:rsidRPr="00667F33" w:rsidDel="00D01DD6" w:rsidRDefault="00B24A7E" w:rsidP="00B24A7E">
      <w:pPr>
        <w:widowControl w:val="0"/>
        <w:spacing w:line="240" w:lineRule="auto"/>
        <w:rPr>
          <w:del w:id="146" w:author="joshy Mol" w:date="2016-11-04T13:50:00Z"/>
          <w:sz w:val="24"/>
          <w:szCs w:val="24"/>
        </w:rPr>
      </w:pPr>
    </w:p>
    <w:p w14:paraId="69226D34" w14:textId="77777777" w:rsidR="00B87784" w:rsidDel="00D01DD6" w:rsidRDefault="00B87784" w:rsidP="009C0BE2">
      <w:pPr>
        <w:widowControl w:val="0"/>
        <w:spacing w:line="240" w:lineRule="auto"/>
        <w:ind w:right="-80"/>
        <w:rPr>
          <w:del w:id="147" w:author="joshy Mol" w:date="2016-11-04T13:50:00Z"/>
        </w:rPr>
      </w:pPr>
    </w:p>
    <w:p w14:paraId="3A816627" w14:textId="7A49EA8A" w:rsidR="002F75C8" w:rsidRPr="004618B5" w:rsidRDefault="002F75C8">
      <w:pPr>
        <w:widowControl w:val="0"/>
        <w:contextualSpacing/>
        <w:rPr>
          <w:rFonts w:ascii="Times New Roman" w:eastAsia="Times New Roman" w:hAnsi="Times New Roman" w:cs="Times New Roman"/>
          <w:sz w:val="20"/>
          <w:szCs w:val="20"/>
        </w:rPr>
        <w:pPrChange w:id="148" w:author="joshy Mol" w:date="2016-11-04T13:50:00Z">
          <w:pPr>
            <w:widowControl w:val="0"/>
            <w:ind w:left="720"/>
            <w:contextualSpacing/>
          </w:pPr>
        </w:pPrChange>
      </w:pPr>
    </w:p>
    <w:sectPr w:rsidR="002F75C8" w:rsidRPr="004618B5" w:rsidSect="009C0BE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0521E" w14:textId="77777777" w:rsidR="007260F5" w:rsidRDefault="007260F5" w:rsidP="007B22C7">
      <w:pPr>
        <w:spacing w:line="240" w:lineRule="auto"/>
      </w:pPr>
      <w:r>
        <w:separator/>
      </w:r>
    </w:p>
  </w:endnote>
  <w:endnote w:type="continuationSeparator" w:id="0">
    <w:p w14:paraId="6CE56441" w14:textId="77777777" w:rsidR="007260F5" w:rsidRDefault="007260F5" w:rsidP="007B2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EC88" w14:textId="77777777" w:rsidR="007260F5" w:rsidRDefault="007260F5" w:rsidP="007B22C7">
      <w:pPr>
        <w:spacing w:line="240" w:lineRule="auto"/>
      </w:pPr>
      <w:r>
        <w:separator/>
      </w:r>
    </w:p>
  </w:footnote>
  <w:footnote w:type="continuationSeparator" w:id="0">
    <w:p w14:paraId="2EF176D6" w14:textId="77777777" w:rsidR="007260F5" w:rsidRDefault="007260F5" w:rsidP="007B22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D5A"/>
    <w:multiLevelType w:val="multilevel"/>
    <w:tmpl w:val="902C59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643991"/>
    <w:multiLevelType w:val="hybridMultilevel"/>
    <w:tmpl w:val="B49A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42FF0"/>
    <w:multiLevelType w:val="hybridMultilevel"/>
    <w:tmpl w:val="A5FAE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447EB2"/>
    <w:multiLevelType w:val="multilevel"/>
    <w:tmpl w:val="A81492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7944A85"/>
    <w:multiLevelType w:val="multilevel"/>
    <w:tmpl w:val="2AD6E0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9E527BC"/>
    <w:multiLevelType w:val="hybridMultilevel"/>
    <w:tmpl w:val="E4D8D0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A4656C"/>
    <w:multiLevelType w:val="hybridMultilevel"/>
    <w:tmpl w:val="392E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17967"/>
    <w:multiLevelType w:val="hybridMultilevel"/>
    <w:tmpl w:val="4C72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D1036"/>
    <w:multiLevelType w:val="hybridMultilevel"/>
    <w:tmpl w:val="BBC28EAC"/>
    <w:lvl w:ilvl="0" w:tplc="7B40D9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lyneaux,Kevin J(student)">
    <w15:presenceInfo w15:providerId="None" w15:userId="Molyneaux,Kevin J(student)"/>
  </w15:person>
  <w15:person w15:author="joshy Mol">
    <w15:presenceInfo w15:providerId="Windows Live" w15:userId="36b68841d59c9973"/>
  </w15:person>
  <w15:person w15:author="Kevin">
    <w15:presenceInfo w15:providerId="None" w15:userId="Ke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C8"/>
    <w:rsid w:val="000467D5"/>
    <w:rsid w:val="000F2203"/>
    <w:rsid w:val="0010018E"/>
    <w:rsid w:val="00130885"/>
    <w:rsid w:val="001D29F8"/>
    <w:rsid w:val="001D7E75"/>
    <w:rsid w:val="001F2C60"/>
    <w:rsid w:val="002A470D"/>
    <w:rsid w:val="002E067D"/>
    <w:rsid w:val="002F75C8"/>
    <w:rsid w:val="003576E4"/>
    <w:rsid w:val="00363FF4"/>
    <w:rsid w:val="003C7F75"/>
    <w:rsid w:val="003D04ED"/>
    <w:rsid w:val="00401720"/>
    <w:rsid w:val="00415C9E"/>
    <w:rsid w:val="004618B5"/>
    <w:rsid w:val="00467FDA"/>
    <w:rsid w:val="00472D96"/>
    <w:rsid w:val="0048571C"/>
    <w:rsid w:val="004E5F5C"/>
    <w:rsid w:val="005246CE"/>
    <w:rsid w:val="00530383"/>
    <w:rsid w:val="00577271"/>
    <w:rsid w:val="00583D91"/>
    <w:rsid w:val="00595D91"/>
    <w:rsid w:val="005A546D"/>
    <w:rsid w:val="005D0E97"/>
    <w:rsid w:val="006127C1"/>
    <w:rsid w:val="00646FA1"/>
    <w:rsid w:val="006D63B1"/>
    <w:rsid w:val="007260F5"/>
    <w:rsid w:val="0072711D"/>
    <w:rsid w:val="00770A8B"/>
    <w:rsid w:val="007B22C7"/>
    <w:rsid w:val="007C28B1"/>
    <w:rsid w:val="00801B8A"/>
    <w:rsid w:val="008043EC"/>
    <w:rsid w:val="00824381"/>
    <w:rsid w:val="00827B83"/>
    <w:rsid w:val="00864D91"/>
    <w:rsid w:val="009C0BE2"/>
    <w:rsid w:val="00A01065"/>
    <w:rsid w:val="00A65A22"/>
    <w:rsid w:val="00AC39BB"/>
    <w:rsid w:val="00B24A7E"/>
    <w:rsid w:val="00B438C6"/>
    <w:rsid w:val="00B87784"/>
    <w:rsid w:val="00BC5C59"/>
    <w:rsid w:val="00C2011F"/>
    <w:rsid w:val="00C31A94"/>
    <w:rsid w:val="00C414F8"/>
    <w:rsid w:val="00C55474"/>
    <w:rsid w:val="00C84751"/>
    <w:rsid w:val="00CB1123"/>
    <w:rsid w:val="00D01DD6"/>
    <w:rsid w:val="00E1219B"/>
    <w:rsid w:val="00E41631"/>
    <w:rsid w:val="00E527A4"/>
    <w:rsid w:val="00E976CB"/>
    <w:rsid w:val="00E97D72"/>
    <w:rsid w:val="00EC185A"/>
    <w:rsid w:val="00EC6CC4"/>
    <w:rsid w:val="00F01A0B"/>
    <w:rsid w:val="00F25033"/>
    <w:rsid w:val="00F27807"/>
    <w:rsid w:val="00F573DF"/>
    <w:rsid w:val="00F8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02326"/>
  <w15:docId w15:val="{718BC868-FE01-41EA-82C2-544DEB14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4D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76E4"/>
  </w:style>
  <w:style w:type="paragraph" w:styleId="BalloonText">
    <w:name w:val="Balloon Text"/>
    <w:basedOn w:val="Normal"/>
    <w:link w:val="BalloonTextChar"/>
    <w:uiPriority w:val="99"/>
    <w:semiHidden/>
    <w:unhideWhenUsed/>
    <w:rsid w:val="004017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1B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B8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B8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B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B8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22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C7"/>
  </w:style>
  <w:style w:type="paragraph" w:styleId="Footer">
    <w:name w:val="footer"/>
    <w:basedOn w:val="Normal"/>
    <w:link w:val="FooterChar"/>
    <w:uiPriority w:val="99"/>
    <w:unhideWhenUsed/>
    <w:rsid w:val="007B22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C7"/>
  </w:style>
  <w:style w:type="paragraph" w:styleId="Revision">
    <w:name w:val="Revision"/>
    <w:hidden/>
    <w:uiPriority w:val="99"/>
    <w:semiHidden/>
    <w:rsid w:val="009C0BE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01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9C67-2D0C-4F20-B0F4-CE91F44B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Lakiesha Christopher</dc:creator>
  <cp:lastModifiedBy>Molyneaux,Kevin J(student)</cp:lastModifiedBy>
  <cp:revision>2</cp:revision>
  <cp:lastPrinted>2016-10-06T16:08:00Z</cp:lastPrinted>
  <dcterms:created xsi:type="dcterms:W3CDTF">2020-11-09T00:04:00Z</dcterms:created>
  <dcterms:modified xsi:type="dcterms:W3CDTF">2020-11-09T00:04:00Z</dcterms:modified>
</cp:coreProperties>
</file>